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A9B" w:rsidRDefault="00A67A9B" w:rsidP="00A67A9B">
      <w:pPr>
        <w:rPr>
          <w:ins w:id="0" w:author="Acer" w:date="2018-02-04T19:27:00Z"/>
        </w:rPr>
      </w:pPr>
      <w:del w:id="1" w:author="Acer" w:date="2018-02-04T22:20:00Z">
        <w:r w:rsidDel="00C35FD1">
          <w:object w:dxaOrig="7334" w:dyaOrig="763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366.75pt;height:381.75pt" o:ole="">
              <v:imagedata r:id="rId5" o:title=""/>
            </v:shape>
            <o:OLEObject Type="Embed" ProgID="Visio.Drawing.11" ShapeID="_x0000_i1025" DrawAspect="Content" ObjectID="_1579288005" r:id="rId6"/>
          </w:object>
        </w:r>
      </w:del>
      <w:ins w:id="2" w:author="Acer" w:date="2018-02-04T19:27:00Z">
        <w:r>
          <w:t>Diagram error(s):</w:t>
        </w:r>
      </w:ins>
    </w:p>
    <w:p w:rsidR="00A67A9B" w:rsidRDefault="006B42A7" w:rsidP="00A67A9B">
      <w:pPr>
        <w:pStyle w:val="ListParagraph"/>
        <w:numPr>
          <w:ilvl w:val="0"/>
          <w:numId w:val="2"/>
        </w:numPr>
        <w:rPr>
          <w:ins w:id="3" w:author="Acer" w:date="2018-02-04T19:27:00Z"/>
        </w:rPr>
        <w:pPrChange w:id="4" w:author="Acer" w:date="2018-02-04T19:27:00Z">
          <w:pPr/>
        </w:pPrChange>
      </w:pPr>
      <w:bookmarkStart w:id="5" w:name="_GoBack"/>
      <w:bookmarkEnd w:id="5"/>
      <w:ins w:id="6" w:author="Acer" w:date="2018-02-04T21:08:00Z">
        <w:r>
          <w:t>Account entity is a strong entity.</w:t>
        </w:r>
      </w:ins>
    </w:p>
    <w:p w:rsidR="00A67A9B" w:rsidRDefault="00A67A9B" w:rsidP="00A67A9B">
      <w:pPr>
        <w:rPr>
          <w:ins w:id="7" w:author="Acer" w:date="2018-02-04T19:27:00Z"/>
        </w:rPr>
      </w:pPr>
      <w:ins w:id="8" w:author="Acer" w:date="2018-02-04T19:27:00Z">
        <w:r>
          <w:t>Design error(s):</w:t>
        </w:r>
      </w:ins>
    </w:p>
    <w:p w:rsidR="00A67A9B" w:rsidRDefault="006B42A7" w:rsidP="006B42A7">
      <w:pPr>
        <w:pStyle w:val="ListParagraph"/>
        <w:numPr>
          <w:ilvl w:val="0"/>
          <w:numId w:val="3"/>
        </w:numPr>
        <w:rPr>
          <w:ins w:id="9" w:author="Acer" w:date="2018-02-04T21:56:00Z"/>
        </w:rPr>
        <w:pPrChange w:id="10" w:author="Acer" w:date="2018-02-04T21:00:00Z">
          <w:pPr/>
        </w:pPrChange>
      </w:pPr>
      <w:ins w:id="11" w:author="Acer" w:date="2018-02-04T21:01:00Z">
        <w:r>
          <w:t xml:space="preserve">Customer address can </w:t>
        </w:r>
      </w:ins>
      <w:ins w:id="12" w:author="Acer" w:date="2018-02-04T21:02:00Z">
        <w:r>
          <w:t xml:space="preserve">represent another </w:t>
        </w:r>
      </w:ins>
      <w:ins w:id="13" w:author="Acer" w:date="2018-02-04T21:01:00Z">
        <w:r>
          <w:t>entity.</w:t>
        </w:r>
      </w:ins>
    </w:p>
    <w:p w:rsidR="00910DE6" w:rsidRDefault="00910DE6" w:rsidP="006B42A7">
      <w:pPr>
        <w:pStyle w:val="ListParagraph"/>
        <w:numPr>
          <w:ilvl w:val="0"/>
          <w:numId w:val="3"/>
        </w:numPr>
        <w:rPr>
          <w:ins w:id="14" w:author="Acer" w:date="2018-02-04T22:19:00Z"/>
        </w:rPr>
        <w:pPrChange w:id="15" w:author="Acer" w:date="2018-02-04T21:00:00Z">
          <w:pPr/>
        </w:pPrChange>
      </w:pPr>
      <w:ins w:id="16" w:author="Acer" w:date="2018-02-04T21:56:00Z">
        <w:r>
          <w:t>A customer buys at least one vehicle.</w:t>
        </w:r>
      </w:ins>
    </w:p>
    <w:p w:rsidR="00C35FD1" w:rsidRDefault="00C35FD1" w:rsidP="006B42A7">
      <w:pPr>
        <w:pStyle w:val="ListParagraph"/>
        <w:numPr>
          <w:ilvl w:val="0"/>
          <w:numId w:val="3"/>
        </w:numPr>
        <w:rPr>
          <w:ins w:id="17" w:author="Acer" w:date="2018-02-04T22:19:00Z"/>
        </w:rPr>
        <w:pPrChange w:id="18" w:author="Acer" w:date="2018-02-04T21:00:00Z">
          <w:pPr/>
        </w:pPrChange>
      </w:pPr>
      <w:ins w:id="19" w:author="Acer" w:date="2018-02-04T22:19:00Z">
        <w:r>
          <w:t xml:space="preserve">Cardinality of </w:t>
        </w:r>
        <w:proofErr w:type="spellStart"/>
        <w:r>
          <w:t>incomeof</w:t>
        </w:r>
        <w:proofErr w:type="spellEnd"/>
        <w:r>
          <w:t xml:space="preserve"> is reversed.</w:t>
        </w:r>
      </w:ins>
    </w:p>
    <w:p w:rsidR="00C35FD1" w:rsidRDefault="00C35FD1" w:rsidP="006B42A7">
      <w:pPr>
        <w:pStyle w:val="ListParagraph"/>
        <w:numPr>
          <w:ilvl w:val="0"/>
          <w:numId w:val="3"/>
        </w:numPr>
        <w:rPr>
          <w:ins w:id="20" w:author="Acer" w:date="2018-02-04T21:02:00Z"/>
        </w:rPr>
        <w:pPrChange w:id="21" w:author="Acer" w:date="2018-02-04T21:00:00Z">
          <w:pPr/>
        </w:pPrChange>
      </w:pPr>
      <w:ins w:id="22" w:author="Acer" w:date="2018-02-04T22:19:00Z">
        <w:r>
          <w:t xml:space="preserve">Cardinality of </w:t>
        </w:r>
        <w:proofErr w:type="spellStart"/>
        <w:r>
          <w:t>expenseof</w:t>
        </w:r>
        <w:proofErr w:type="spellEnd"/>
        <w:r>
          <w:t xml:space="preserve"> is reversed.</w:t>
        </w:r>
      </w:ins>
    </w:p>
    <w:p w:rsidR="006B42A7" w:rsidRDefault="006B42A7" w:rsidP="006B42A7">
      <w:pPr>
        <w:pStyle w:val="ListParagraph"/>
        <w:numPr>
          <w:ilvl w:val="0"/>
          <w:numId w:val="3"/>
        </w:numPr>
        <w:rPr>
          <w:ins w:id="23" w:author="Acer" w:date="2018-02-04T21:51:00Z"/>
        </w:rPr>
        <w:pPrChange w:id="24" w:author="Acer" w:date="2018-02-04T21:00:00Z">
          <w:pPr/>
        </w:pPrChange>
      </w:pPr>
      <w:ins w:id="25" w:author="Acer" w:date="2018-02-04T21:05:00Z">
        <w:r>
          <w:t>N</w:t>
        </w:r>
      </w:ins>
      <w:ins w:id="26" w:author="Acer" w:date="2018-02-04T21:02:00Z">
        <w:r>
          <w:t>ot all vehicles are sold</w:t>
        </w:r>
      </w:ins>
      <w:ins w:id="27" w:author="Acer" w:date="2018-02-04T21:05:00Z">
        <w:r>
          <w:t>;</w:t>
        </w:r>
      </w:ins>
      <w:ins w:id="28" w:author="Acer" w:date="2018-02-04T21:02:00Z">
        <w:r>
          <w:t xml:space="preserve"> so</w:t>
        </w:r>
      </w:ins>
      <w:ins w:id="29" w:author="Acer" w:date="2018-02-04T21:05:00Z">
        <w:r>
          <w:t>,</w:t>
        </w:r>
      </w:ins>
      <w:ins w:id="30" w:author="Acer" w:date="2018-02-04T21:02:00Z">
        <w:r>
          <w:t xml:space="preserve"> </w:t>
        </w:r>
      </w:ins>
      <w:ins w:id="31" w:author="Acer" w:date="2018-02-04T21:03:00Z">
        <w:r>
          <w:t>the participation of Vehicle is optional.</w:t>
        </w:r>
      </w:ins>
    </w:p>
    <w:p w:rsidR="00910DE6" w:rsidRDefault="00910DE6" w:rsidP="006B42A7">
      <w:pPr>
        <w:pStyle w:val="ListParagraph"/>
        <w:numPr>
          <w:ilvl w:val="0"/>
          <w:numId w:val="3"/>
        </w:numPr>
        <w:rPr>
          <w:ins w:id="32" w:author="Acer" w:date="2018-02-04T21:51:00Z"/>
        </w:rPr>
        <w:pPrChange w:id="33" w:author="Acer" w:date="2018-02-04T21:00:00Z">
          <w:pPr/>
        </w:pPrChange>
      </w:pPr>
      <w:ins w:id="34" w:author="Acer" w:date="2018-02-04T21:51:00Z">
        <w:r>
          <w:t>Not all employee make sale.</w:t>
        </w:r>
      </w:ins>
    </w:p>
    <w:p w:rsidR="00910DE6" w:rsidRDefault="00910DE6" w:rsidP="006B42A7">
      <w:pPr>
        <w:pStyle w:val="ListParagraph"/>
        <w:numPr>
          <w:ilvl w:val="0"/>
          <w:numId w:val="3"/>
        </w:numPr>
        <w:rPr>
          <w:ins w:id="35" w:author="Acer" w:date="2018-02-04T21:50:00Z"/>
        </w:rPr>
        <w:pPrChange w:id="36" w:author="Acer" w:date="2018-02-04T21:00:00Z">
          <w:pPr/>
        </w:pPrChange>
      </w:pPr>
      <w:ins w:id="37" w:author="Acer" w:date="2018-02-04T21:51:00Z">
        <w:r>
          <w:t>Not all employee process payments.</w:t>
        </w:r>
      </w:ins>
    </w:p>
    <w:p w:rsidR="00910DE6" w:rsidRDefault="00C35FD1" w:rsidP="00910DE6">
      <w:pPr>
        <w:pPrChange w:id="38" w:author="Acer" w:date="2018-02-04T21:50:00Z">
          <w:pPr/>
        </w:pPrChange>
      </w:pPr>
      <w:ins w:id="39" w:author="Acer" w:date="2018-02-04T22:20:00Z">
        <w:r w:rsidRPr="00C35FD1">
          <w:rPr>
            <w:noProof/>
          </w:rPr>
          <w:lastRenderedPageBreak/>
          <w:drawing>
            <wp:inline distT="0" distB="0" distL="0" distR="0">
              <wp:extent cx="5143500" cy="5467350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143500" cy="5467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40" w:author="Acer" w:date="2018-02-04T21:57:00Z">
        <w:r w:rsidR="00910DE6" w:rsidRPr="00910DE6">
          <w:rPr>
            <w:noProof/>
          </w:rPr>
          <w:lastRenderedPageBreak/>
          <w:drawing>
            <wp:inline distT="0" distB="0" distL="0" distR="0">
              <wp:extent cx="5143500" cy="5467350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143500" cy="5467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41" w:author="Acer" w:date="2018-02-04T21:50:00Z">
        <w:r w:rsidR="00910DE6" w:rsidRPr="00910DE6">
          <w:rPr>
            <w:noProof/>
          </w:rPr>
          <w:lastRenderedPageBreak/>
          <w:drawing>
            <wp:inline distT="0" distB="0" distL="0" distR="0">
              <wp:extent cx="5143500" cy="546735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143500" cy="5467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sectPr w:rsidR="00910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527BB"/>
    <w:multiLevelType w:val="hybridMultilevel"/>
    <w:tmpl w:val="F6B07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47243"/>
    <w:multiLevelType w:val="hybridMultilevel"/>
    <w:tmpl w:val="49468B4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7698E"/>
    <w:multiLevelType w:val="hybridMultilevel"/>
    <w:tmpl w:val="F1CCB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A9B"/>
    <w:rsid w:val="00131A8C"/>
    <w:rsid w:val="006B42A7"/>
    <w:rsid w:val="007B255A"/>
    <w:rsid w:val="00910DE6"/>
    <w:rsid w:val="00A67A9B"/>
    <w:rsid w:val="00C3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D28A"/>
  <w15:chartTrackingRefBased/>
  <w15:docId w15:val="{76414A32-2D7A-482B-B2B9-457093503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microsoft.com/office/2011/relationships/people" Target="people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2018-02-04T13:56:00Z</dcterms:created>
  <dcterms:modified xsi:type="dcterms:W3CDTF">2018-02-04T16:50:00Z</dcterms:modified>
</cp:coreProperties>
</file>