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5F8" w:rsidRDefault="00DF25F8">
      <w:r>
        <w:rPr>
          <w:noProof/>
        </w:rPr>
        <w:drawing>
          <wp:inline distT="0" distB="0" distL="0" distR="0" wp14:anchorId="18913384" wp14:editId="197AD0EA">
            <wp:extent cx="59436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F8" w:rsidRDefault="00DF25F8">
      <w:pPr>
        <w:jc w:val="center"/>
        <w:rPr>
          <w:ins w:id="0" w:author="Ankit" w:date="2018-06-02T22:22:00Z"/>
          <w:sz w:val="32"/>
        </w:rPr>
        <w:pPrChange w:id="1" w:author="Ankit" w:date="2018-06-02T22:13:00Z">
          <w:pPr/>
        </w:pPrChange>
      </w:pPr>
      <w:r w:rsidRPr="00DF25F8">
        <w:rPr>
          <w:sz w:val="32"/>
          <w:rPrChange w:id="2" w:author="Ankit" w:date="2018-06-02T22:12:00Z">
            <w:rPr/>
          </w:rPrChange>
        </w:rPr>
        <w:t>ETL</w:t>
      </w:r>
    </w:p>
    <w:p w:rsidR="00F93568" w:rsidRPr="00F93568" w:rsidRDefault="00F93568">
      <w:pPr>
        <w:rPr>
          <w:b/>
          <w:rPrChange w:id="3" w:author="Ankit" w:date="2018-06-02T22:23:00Z">
            <w:rPr/>
          </w:rPrChange>
        </w:rPr>
      </w:pPr>
      <w:ins w:id="4" w:author="Ankit" w:date="2018-06-02T22:22:00Z">
        <w:r w:rsidRPr="00F93568">
          <w:rPr>
            <w:b/>
            <w:rPrChange w:id="5" w:author="Ankit" w:date="2018-06-02T22:23:00Z">
              <w:rPr/>
            </w:rPrChange>
          </w:rPr>
          <w:t>Fact table contains auto increment column that is why sequence transformation is not used.</w:t>
        </w:r>
      </w:ins>
    </w:p>
    <w:p w:rsidR="007559A1" w:rsidRDefault="00DF25F8">
      <w:pPr>
        <w:jc w:val="center"/>
        <w:rPr>
          <w:ins w:id="6" w:author="Ankit" w:date="2018-06-02T22:12:00Z"/>
        </w:rPr>
        <w:pPrChange w:id="7" w:author="Ankit" w:date="2018-06-02T22:11:00Z">
          <w:pPr/>
        </w:pPrChange>
      </w:pPr>
      <w:del w:id="8" w:author="Ankit" w:date="2018-06-02T22:13:00Z">
        <w:r w:rsidDel="00DF25F8">
          <w:rPr>
            <w:noProof/>
          </w:rPr>
          <w:drawing>
            <wp:inline distT="0" distB="0" distL="0" distR="0" wp14:anchorId="6A890457" wp14:editId="257871D2">
              <wp:extent cx="5943600" cy="1914525"/>
              <wp:effectExtent l="0" t="0" r="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914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r>
        <w:rPr>
          <w:noProof/>
        </w:rPr>
        <w:drawing>
          <wp:inline distT="0" distB="0" distL="0" distR="0" wp14:anchorId="5C14A09C" wp14:editId="756BDEAE">
            <wp:extent cx="5943600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8C86F" wp14:editId="722F15B6">
            <wp:extent cx="5943600" cy="783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F8" w:rsidRDefault="00DF25F8">
      <w:pPr>
        <w:jc w:val="center"/>
        <w:rPr>
          <w:ins w:id="9" w:author="Ankit" w:date="2018-06-02T22:13:00Z"/>
          <w:sz w:val="32"/>
        </w:rPr>
        <w:pPrChange w:id="10" w:author="Ankit" w:date="2018-06-02T22:11:00Z">
          <w:pPr/>
        </w:pPrChange>
      </w:pPr>
      <w:ins w:id="11" w:author="Ankit" w:date="2018-06-02T22:12:00Z">
        <w:r w:rsidRPr="00703DCD">
          <w:rPr>
            <w:sz w:val="32"/>
          </w:rPr>
          <w:t>Step metrics</w:t>
        </w:r>
      </w:ins>
    </w:p>
    <w:p w:rsidR="00DF25F8" w:rsidRDefault="00DF25F8">
      <w:pPr>
        <w:jc w:val="center"/>
        <w:rPr>
          <w:ins w:id="12" w:author="Ankit" w:date="2018-06-02T22:13:00Z"/>
          <w:sz w:val="32"/>
        </w:rPr>
        <w:pPrChange w:id="13" w:author="Ankit" w:date="2018-06-02T22:11:00Z">
          <w:pPr/>
        </w:pPrChange>
      </w:pPr>
    </w:p>
    <w:p w:rsidR="00DF25F8" w:rsidRDefault="00DF25F8" w:rsidP="00DF25F8">
      <w:pPr>
        <w:rPr>
          <w:ins w:id="14" w:author="Ankit" w:date="2018-06-02T22:13:00Z"/>
        </w:rPr>
      </w:pPr>
      <w:ins w:id="15" w:author="Ankit" w:date="2018-06-02T22:13:00Z">
        <w:r>
          <w:rPr>
            <w:noProof/>
          </w:rPr>
          <w:drawing>
            <wp:inline distT="0" distB="0" distL="0" distR="0" wp14:anchorId="717A53DC" wp14:editId="7CF00B1D">
              <wp:extent cx="5943600" cy="1914525"/>
              <wp:effectExtent l="0" t="0" r="0" b="952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914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F25F8" w:rsidRPr="00703DCD" w:rsidRDefault="009C10FE" w:rsidP="00DF25F8">
      <w:pPr>
        <w:jc w:val="center"/>
        <w:rPr>
          <w:ins w:id="16" w:author="Ankit" w:date="2018-06-02T22:13:00Z"/>
          <w:sz w:val="32"/>
        </w:rPr>
      </w:pPr>
      <w:ins w:id="17" w:author="Ankit" w:date="2018-06-03T22:13:00Z">
        <w:r>
          <w:rPr>
            <w:sz w:val="32"/>
          </w:rPr>
          <w:t>Rows</w:t>
        </w:r>
      </w:ins>
      <w:bookmarkStart w:id="18" w:name="_GoBack"/>
      <w:bookmarkEnd w:id="18"/>
      <w:ins w:id="19" w:author="Ankit" w:date="2018-06-02T22:13:00Z">
        <w:r w:rsidR="00DF25F8" w:rsidRPr="00703DCD">
          <w:rPr>
            <w:sz w:val="32"/>
          </w:rPr>
          <w:t xml:space="preserve"> loaded in fact table</w:t>
        </w:r>
      </w:ins>
    </w:p>
    <w:p w:rsidR="00DF25F8" w:rsidRDefault="00DF25F8">
      <w:pPr>
        <w:jc w:val="center"/>
        <w:pPrChange w:id="20" w:author="Ankit" w:date="2018-06-02T22:11:00Z">
          <w:pPr/>
        </w:pPrChange>
      </w:pPr>
    </w:p>
    <w:sectPr w:rsidR="00DF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kit">
    <w15:presenceInfo w15:providerId="None" w15:userId="Ank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F8"/>
    <w:rsid w:val="007559A1"/>
    <w:rsid w:val="009C10FE"/>
    <w:rsid w:val="00DF25F8"/>
    <w:rsid w:val="00F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EBFE"/>
  <w15:chartTrackingRefBased/>
  <w15:docId w15:val="{897435F4-6095-40B4-A523-F648C3F0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cp:lastPrinted>2018-06-02T16:44:00Z</cp:lastPrinted>
  <dcterms:created xsi:type="dcterms:W3CDTF">2018-06-02T16:04:00Z</dcterms:created>
  <dcterms:modified xsi:type="dcterms:W3CDTF">2018-06-03T16:43:00Z</dcterms:modified>
</cp:coreProperties>
</file>